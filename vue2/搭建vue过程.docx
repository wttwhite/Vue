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E46" w:rsidRDefault="00025F93">
      <w:pPr>
        <w:rPr>
          <w:ins w:id="0" w:author="AutoBVT" w:date="2017-12-25T11:07:00Z"/>
        </w:rPr>
      </w:pPr>
      <w:ins w:id="1" w:author="AutoBVT" w:date="2017-12-25T11:07:00Z">
        <w:r>
          <w:rPr>
            <w:rFonts w:hint="eastAsia"/>
          </w:rPr>
          <w:t>安装全局</w:t>
        </w:r>
        <w:proofErr w:type="spellStart"/>
        <w:r>
          <w:rPr>
            <w:rFonts w:hint="eastAsia"/>
          </w:rPr>
          <w:t>vue</w:t>
        </w:r>
        <w:proofErr w:type="spellEnd"/>
        <w:r>
          <w:rPr>
            <w:rFonts w:hint="eastAsia"/>
          </w:rPr>
          <w:t xml:space="preserve">-cli </w:t>
        </w:r>
      </w:ins>
    </w:p>
    <w:p w:rsidR="00025F93" w:rsidRDefault="00025F93">
      <w:pPr>
        <w:rPr>
          <w:ins w:id="2" w:author="AutoBVT" w:date="2017-12-25T11:07:00Z"/>
        </w:rPr>
      </w:pPr>
      <w:proofErr w:type="spellStart"/>
      <w:ins w:id="3" w:author="AutoBVT" w:date="2017-12-25T11:07:00Z">
        <w:r>
          <w:t>N</w:t>
        </w:r>
        <w:r>
          <w:rPr>
            <w:rFonts w:hint="eastAsia"/>
          </w:rPr>
          <w:t>pm</w:t>
        </w:r>
        <w:proofErr w:type="spellEnd"/>
        <w:r>
          <w:rPr>
            <w:rFonts w:hint="eastAsia"/>
          </w:rPr>
          <w:t xml:space="preserve"> </w:t>
        </w:r>
        <w:r>
          <w:t>I</w:t>
        </w:r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vue</w:t>
        </w:r>
        <w:proofErr w:type="spellEnd"/>
        <w:r>
          <w:rPr>
            <w:rFonts w:hint="eastAsia"/>
          </w:rPr>
          <w:t xml:space="preserve">-cli </w:t>
        </w:r>
        <w:r>
          <w:t>–</w:t>
        </w:r>
        <w:r>
          <w:rPr>
            <w:rFonts w:hint="eastAsia"/>
          </w:rPr>
          <w:t>g</w:t>
        </w:r>
      </w:ins>
    </w:p>
    <w:p w:rsidR="00E1193C" w:rsidRDefault="00E1193C">
      <w:pPr>
        <w:rPr>
          <w:ins w:id="4" w:author="AutoBVT" w:date="2017-12-25T11:07:00Z"/>
        </w:rPr>
      </w:pPr>
    </w:p>
    <w:p w:rsidR="00E1193C" w:rsidRDefault="00E1193C">
      <w:pPr>
        <w:rPr>
          <w:ins w:id="5" w:author="AutoBVT" w:date="2017-12-25T11:07:00Z"/>
        </w:rPr>
      </w:pPr>
      <w:proofErr w:type="spellStart"/>
      <w:ins w:id="6" w:author="AutoBVT" w:date="2017-12-25T11:07:00Z">
        <w:r>
          <w:t>V</w:t>
        </w:r>
        <w:r>
          <w:rPr>
            <w:rFonts w:hint="eastAsia"/>
          </w:rPr>
          <w:t>ue</w:t>
        </w:r>
        <w:proofErr w:type="spellEnd"/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init</w:t>
        </w:r>
        <w:proofErr w:type="spellEnd"/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webpack</w:t>
        </w:r>
        <w:proofErr w:type="spellEnd"/>
        <w:r>
          <w:rPr>
            <w:rFonts w:hint="eastAsia"/>
          </w:rPr>
          <w:t xml:space="preserve"> my-project</w:t>
        </w:r>
      </w:ins>
    </w:p>
    <w:p w:rsidR="00B91E46" w:rsidRDefault="00D848E7"/>
    <w:p w:rsidR="00263899" w:rsidRDefault="00263899">
      <w:r>
        <w:t>build—</w:t>
      </w:r>
      <w:r>
        <w:rPr>
          <w:rFonts w:hint="eastAsia"/>
        </w:rPr>
        <w:t>存放用于编译用的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配置与相关的辅助工具代码</w:t>
      </w:r>
    </w:p>
    <w:p w:rsidR="00263899" w:rsidRDefault="00263899">
      <w:proofErr w:type="spellStart"/>
      <w:r>
        <w:rPr>
          <w:rFonts w:hint="eastAsia"/>
        </w:rPr>
        <w:t>config</w:t>
      </w:r>
      <w:proofErr w:type="spellEnd"/>
      <w:r>
        <w:t>—</w:t>
      </w:r>
      <w:r>
        <w:rPr>
          <w:rFonts w:hint="eastAsia"/>
        </w:rPr>
        <w:t>存放三大环境</w:t>
      </w:r>
      <w:r w:rsidR="004B3F04">
        <w:rPr>
          <w:rFonts w:hint="eastAsia"/>
        </w:rPr>
        <w:t>(</w:t>
      </w:r>
      <w:r w:rsidR="004B3F04">
        <w:rPr>
          <w:rFonts w:hint="eastAsia"/>
        </w:rPr>
        <w:t>开发</w:t>
      </w:r>
      <w:r w:rsidR="004B3F04">
        <w:rPr>
          <w:rFonts w:hint="eastAsia"/>
        </w:rPr>
        <w:t>,</w:t>
      </w:r>
      <w:r w:rsidR="004B3F04">
        <w:rPr>
          <w:rFonts w:hint="eastAsia"/>
        </w:rPr>
        <w:t>测试</w:t>
      </w:r>
      <w:r w:rsidR="004B3F04">
        <w:rPr>
          <w:rFonts w:hint="eastAsia"/>
        </w:rPr>
        <w:t>,</w:t>
      </w:r>
      <w:r w:rsidR="004B3F04">
        <w:rPr>
          <w:rFonts w:hint="eastAsia"/>
        </w:rPr>
        <w:t>生产</w:t>
      </w:r>
      <w:r w:rsidR="004B3F04">
        <w:rPr>
          <w:rFonts w:hint="eastAsia"/>
        </w:rPr>
        <w:t>)</w:t>
      </w:r>
      <w:r>
        <w:rPr>
          <w:rFonts w:hint="eastAsia"/>
        </w:rPr>
        <w:t>配置文件</w:t>
      </w:r>
      <w:r>
        <w:rPr>
          <w:rFonts w:hint="eastAsia"/>
        </w:rPr>
        <w:t>,</w:t>
      </w:r>
      <w:r>
        <w:rPr>
          <w:rFonts w:hint="eastAsia"/>
        </w:rPr>
        <w:t>用于设定环境变量和必要的路径信息</w:t>
      </w:r>
    </w:p>
    <w:p w:rsidR="00263899" w:rsidRDefault="00263899">
      <w:r>
        <w:rPr>
          <w:rFonts w:hint="eastAsia"/>
        </w:rPr>
        <w:t>test</w:t>
      </w:r>
      <w:r>
        <w:t>—</w:t>
      </w:r>
      <w:r>
        <w:rPr>
          <w:rFonts w:hint="eastAsia"/>
        </w:rPr>
        <w:t>存放</w:t>
      </w:r>
      <w:r>
        <w:rPr>
          <w:rFonts w:hint="eastAsia"/>
        </w:rPr>
        <w:t>E2E</w:t>
      </w:r>
      <w:r>
        <w:rPr>
          <w:rFonts w:hint="eastAsia"/>
        </w:rPr>
        <w:t>测试与单元测试文件以及相关的配置文件</w:t>
      </w:r>
    </w:p>
    <w:p w:rsidR="00263899" w:rsidRDefault="00263899">
      <w:r>
        <w:rPr>
          <w:rFonts w:hint="eastAsia"/>
        </w:rPr>
        <w:t>static</w:t>
      </w:r>
      <w:r>
        <w:t>—</w:t>
      </w:r>
      <w:r>
        <w:rPr>
          <w:rFonts w:hint="eastAsia"/>
        </w:rPr>
        <w:t>存放项目所需要的其他静态资源文件</w:t>
      </w:r>
    </w:p>
    <w:p w:rsidR="00263899" w:rsidRDefault="00263899">
      <w:proofErr w:type="spellStart"/>
      <w:r>
        <w:rPr>
          <w:rFonts w:hint="eastAsia"/>
        </w:rPr>
        <w:t>dist</w:t>
      </w:r>
      <w:proofErr w:type="spellEnd"/>
      <w:r>
        <w:t>—</w:t>
      </w:r>
      <w:r>
        <w:rPr>
          <w:rFonts w:hint="eastAsia"/>
        </w:rPr>
        <w:t>存放运行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tun</w:t>
      </w:r>
      <w:proofErr w:type="spellEnd"/>
      <w:r>
        <w:rPr>
          <w:rFonts w:hint="eastAsia"/>
        </w:rPr>
        <w:t xml:space="preserve"> build </w:t>
      </w:r>
      <w:r>
        <w:rPr>
          <w:rFonts w:hint="eastAsia"/>
        </w:rPr>
        <w:t>指令后的生产环境输出文件</w:t>
      </w:r>
      <w:r>
        <w:rPr>
          <w:rFonts w:hint="eastAsia"/>
        </w:rPr>
        <w:t>,</w:t>
      </w:r>
      <w:r>
        <w:rPr>
          <w:rFonts w:hint="eastAsia"/>
        </w:rPr>
        <w:t>可直接部署到服务器对应的静态资源文件夹内</w:t>
      </w:r>
    </w:p>
    <w:p w:rsidR="00A842EE" w:rsidRDefault="00A842EE"/>
    <w:p w:rsidR="00A842EE" w:rsidRDefault="00A842EE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</w:t>
      </w:r>
    </w:p>
    <w:p w:rsidR="00A842EE" w:rsidRDefault="00A842EE">
      <w:r>
        <w:rPr>
          <w:rFonts w:hint="eastAsia"/>
        </w:rPr>
        <w:t>实质上由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来引导执行入口程序</w:t>
      </w:r>
      <w:r>
        <w:rPr>
          <w:rFonts w:hint="eastAsia"/>
        </w:rPr>
        <w:t>dev-server.js</w:t>
      </w:r>
      <w:r>
        <w:rPr>
          <w:rFonts w:hint="eastAsia"/>
        </w:rPr>
        <w:t>完成以下加载过程</w:t>
      </w:r>
      <w:r>
        <w:rPr>
          <w:rFonts w:hint="eastAsia"/>
        </w:rPr>
        <w:t>:</w:t>
      </w:r>
    </w:p>
    <w:p w:rsidR="00A842EE" w:rsidRDefault="00A842EE">
      <w:r>
        <w:rPr>
          <w:rFonts w:hint="eastAsia"/>
        </w:rPr>
        <w:t>加载环境变量</w:t>
      </w:r>
      <w:r>
        <w:rPr>
          <w:rFonts w:hint="eastAsia"/>
        </w:rPr>
        <w:t>-&gt;</w:t>
      </w:r>
      <w:r>
        <w:rPr>
          <w:rFonts w:hint="eastAsia"/>
        </w:rPr>
        <w:t>合并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-&gt;</w:t>
      </w:r>
      <w:r>
        <w:rPr>
          <w:rFonts w:hint="eastAsia"/>
        </w:rPr>
        <w:t>配置热加载</w:t>
      </w:r>
      <w:r>
        <w:rPr>
          <w:rFonts w:hint="eastAsia"/>
        </w:rPr>
        <w:t>-&gt;</w:t>
      </w:r>
      <w:r>
        <w:rPr>
          <w:rFonts w:hint="eastAsia"/>
        </w:rPr>
        <w:t>配置代理服务</w:t>
      </w:r>
      <w:r>
        <w:rPr>
          <w:rFonts w:hint="eastAsia"/>
        </w:rPr>
        <w:t>-&gt;</w:t>
      </w:r>
      <w:r>
        <w:rPr>
          <w:rFonts w:hint="eastAsia"/>
        </w:rPr>
        <w:t>配置回退支持</w:t>
      </w:r>
      <w:r>
        <w:rPr>
          <w:rFonts w:hint="eastAsia"/>
        </w:rPr>
        <w:t>-&gt;</w:t>
      </w:r>
      <w:r>
        <w:rPr>
          <w:rFonts w:hint="eastAsia"/>
        </w:rPr>
        <w:t>配置静态资源</w:t>
      </w:r>
      <w:r>
        <w:rPr>
          <w:rFonts w:hint="eastAsia"/>
        </w:rPr>
        <w:t>-&gt;</w:t>
      </w:r>
      <w:r>
        <w:rPr>
          <w:rFonts w:hint="eastAsia"/>
        </w:rPr>
        <w:t>加载开发服务器</w:t>
      </w:r>
    </w:p>
    <w:p w:rsidR="009067F7" w:rsidRDefault="009067F7"/>
    <w:p w:rsidR="009067F7" w:rsidRDefault="00553818" w:rsidP="00C43A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分好</w:t>
      </w:r>
      <w:r w:rsidR="002F393F">
        <w:rPr>
          <w:rFonts w:hint="eastAsia"/>
        </w:rPr>
        <w:t>根</w:t>
      </w:r>
      <w:r>
        <w:t>页面</w:t>
      </w:r>
    </w:p>
    <w:p w:rsidR="00C43AE8" w:rsidRDefault="00C43AE8" w:rsidP="00C43A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路由</w:t>
      </w:r>
      <w:r w:rsidR="00535BE3">
        <w:rPr>
          <w:rFonts w:hint="eastAsia"/>
        </w:rPr>
        <w:t xml:space="preserve"> </w:t>
      </w:r>
      <w:r w:rsidR="00535BE3">
        <w:t>router</w:t>
      </w:r>
    </w:p>
    <w:p w:rsidR="00A70FD0" w:rsidRDefault="00A70FD0" w:rsidP="00C43AE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路由</w:t>
      </w:r>
      <w:r>
        <w:t>与导航</w:t>
      </w:r>
      <w:r w:rsidR="00535BE3">
        <w:rPr>
          <w:rFonts w:hint="eastAsia"/>
        </w:rPr>
        <w:t xml:space="preserve"> </w:t>
      </w:r>
      <w:proofErr w:type="spellStart"/>
      <w:r w:rsidR="00535BE3">
        <w:t>app.vue</w:t>
      </w:r>
      <w:proofErr w:type="spellEnd"/>
    </w:p>
    <w:p w:rsidR="00A70FD0" w:rsidRPr="00263899" w:rsidRDefault="00A70FD0" w:rsidP="00C43AE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</w:t>
      </w:r>
      <w:r>
        <w:t>路由</w:t>
      </w:r>
      <w:r w:rsidR="00C64B36">
        <w:rPr>
          <w:rFonts w:hint="eastAsia"/>
        </w:rPr>
        <w:t xml:space="preserve"> </w:t>
      </w:r>
      <w:bookmarkStart w:id="7" w:name="_GoBack"/>
      <w:bookmarkEnd w:id="7"/>
    </w:p>
    <w:sectPr w:rsidR="00A70FD0" w:rsidRPr="00263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F514F"/>
    <w:multiLevelType w:val="hybridMultilevel"/>
    <w:tmpl w:val="9550B16A"/>
    <w:lvl w:ilvl="0" w:tplc="3FCC0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292"/>
    <w:rsid w:val="00025F93"/>
    <w:rsid w:val="00104142"/>
    <w:rsid w:val="00263899"/>
    <w:rsid w:val="002F393F"/>
    <w:rsid w:val="004B3F04"/>
    <w:rsid w:val="004B5335"/>
    <w:rsid w:val="00535BE3"/>
    <w:rsid w:val="00546877"/>
    <w:rsid w:val="00553818"/>
    <w:rsid w:val="009067F7"/>
    <w:rsid w:val="009F31DC"/>
    <w:rsid w:val="00A53292"/>
    <w:rsid w:val="00A70FD0"/>
    <w:rsid w:val="00A842EE"/>
    <w:rsid w:val="00BB3E02"/>
    <w:rsid w:val="00C43AE8"/>
    <w:rsid w:val="00C64B36"/>
    <w:rsid w:val="00D848E7"/>
    <w:rsid w:val="00E1193C"/>
    <w:rsid w:val="00E5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E402"/>
  <w15:docId w15:val="{7DBEE336-1722-4166-9E81-314A612B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E579BE"/>
  </w:style>
  <w:style w:type="paragraph" w:styleId="a4">
    <w:name w:val="Balloon Text"/>
    <w:basedOn w:val="a"/>
    <w:link w:val="a5"/>
    <w:uiPriority w:val="99"/>
    <w:semiHidden/>
    <w:unhideWhenUsed/>
    <w:rsid w:val="00E579B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579BE"/>
    <w:rPr>
      <w:sz w:val="18"/>
      <w:szCs w:val="18"/>
    </w:rPr>
  </w:style>
  <w:style w:type="paragraph" w:styleId="a6">
    <w:name w:val="List Paragraph"/>
    <w:basedOn w:val="a"/>
    <w:uiPriority w:val="34"/>
    <w:qFormat/>
    <w:rsid w:val="00C43A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59</Words>
  <Characters>339</Characters>
  <Application>Microsoft Office Word</Application>
  <DocSecurity>0</DocSecurity>
  <Lines>2</Lines>
  <Paragraphs>1</Paragraphs>
  <ScaleCrop>false</ScaleCrop>
  <Company>Microsoft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13</cp:revision>
  <dcterms:created xsi:type="dcterms:W3CDTF">2017-12-25T03:03:00Z</dcterms:created>
  <dcterms:modified xsi:type="dcterms:W3CDTF">2017-12-27T09:12:00Z</dcterms:modified>
</cp:coreProperties>
</file>